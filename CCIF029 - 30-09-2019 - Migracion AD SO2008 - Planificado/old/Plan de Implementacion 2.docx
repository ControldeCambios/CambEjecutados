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7C4A8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22013B0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739FF251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A201425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BB1C010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D21D984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6A25D2A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7DDD07A5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237B3AA8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4986004B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4C61F1A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2FA40AD4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43402D73" w14:textId="77777777"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14:paraId="101C64BB" w14:textId="77777777"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14:paraId="2C51062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B65735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E0779E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FDD22F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193E5A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1DD214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B52D88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449287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5A2B91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EA2BED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47FBC4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367EEC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53F239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2459B5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36554F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17A357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862020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2F5952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2689AC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2062C9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1EA8AF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DE19F8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3B13B8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144B8A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46DA58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D732BD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665B91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77B577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1D83AF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F5AE66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D46D57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178F9D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915C0C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291DFB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1417E79" w14:textId="53407D2A"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330E21">
        <w:rPr>
          <w:rFonts w:ascii="Arial" w:hAnsi="Arial" w:cs="Arial"/>
          <w:b/>
          <w:sz w:val="22"/>
        </w:rPr>
        <w:t xml:space="preserve">26 de </w:t>
      </w:r>
      <w:r w:rsidR="00005306">
        <w:rPr>
          <w:rFonts w:ascii="Arial" w:hAnsi="Arial" w:cs="Arial"/>
          <w:b/>
          <w:sz w:val="22"/>
        </w:rPr>
        <w:t>septiembre</w:t>
      </w:r>
      <w:r w:rsidR="00440782">
        <w:rPr>
          <w:rFonts w:ascii="Arial" w:hAnsi="Arial" w:cs="Arial"/>
          <w:b/>
          <w:sz w:val="22"/>
        </w:rPr>
        <w:t xml:space="preserve">, </w:t>
      </w:r>
      <w:r w:rsidR="00330E21">
        <w:rPr>
          <w:rFonts w:ascii="Arial" w:hAnsi="Arial" w:cs="Arial"/>
          <w:b/>
          <w:sz w:val="22"/>
        </w:rPr>
        <w:t>2019</w:t>
      </w:r>
    </w:p>
    <w:p w14:paraId="789DCAD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87C512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4415EE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AE22CF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1E4CFC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2041EC0" w14:textId="77777777"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14:paraId="131C5F3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27E05B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7AF236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4EE67B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14:paraId="046597E8" w14:textId="77777777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14:paraId="190E630D" w14:textId="77777777"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14:paraId="57FAB5B3" w14:textId="77777777"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14:paraId="481974E9" w14:textId="77777777"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14:paraId="13A6E32B" w14:textId="77777777"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14:paraId="29AF3164" w14:textId="77777777" w:rsidTr="007F7E1B">
        <w:trPr>
          <w:trHeight w:val="425"/>
        </w:trPr>
        <w:tc>
          <w:tcPr>
            <w:tcW w:w="1652" w:type="dxa"/>
            <w:vAlign w:val="center"/>
          </w:tcPr>
          <w:p w14:paraId="488143FF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14:paraId="221A67A1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14:paraId="6A0644BB" w14:textId="77777777"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0D87B173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14:paraId="181893C0" w14:textId="77777777" w:rsidTr="007F7E1B">
        <w:trPr>
          <w:trHeight w:val="431"/>
        </w:trPr>
        <w:tc>
          <w:tcPr>
            <w:tcW w:w="1652" w:type="dxa"/>
            <w:vAlign w:val="center"/>
          </w:tcPr>
          <w:p w14:paraId="41068E0A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14:paraId="3383DEC4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14:paraId="6505C377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14:paraId="2928AA43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01E8E43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E873BE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51158A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5819E7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8A9C2E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3A6F92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7B2045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35D8B5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6B8887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58059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BDC1D7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664533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1D993A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301BDA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4D505D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B4EAC2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42E345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B9B03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4DAEAC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D6CCE0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22882D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3030A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EC803A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A415EB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8DA35D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64F6F6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071085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B5A20F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BAE728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E6C68A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FF6BC2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79E2CC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A2939C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A9AF69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5F3C50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3DA1E72" w14:textId="77777777"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14:paraId="01CEB5CA" w14:textId="77777777"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7"/>
        <w:gridCol w:w="6004"/>
      </w:tblGrid>
      <w:tr w:rsidR="005A188D" w14:paraId="5D31AFB6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7220A699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Numero de </w:t>
            </w:r>
            <w:proofErr w:type="gramStart"/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Ticket</w:t>
            </w:r>
            <w:proofErr w:type="gramEnd"/>
          </w:p>
        </w:tc>
        <w:tc>
          <w:tcPr>
            <w:tcW w:w="6126" w:type="dxa"/>
            <w:vAlign w:val="center"/>
          </w:tcPr>
          <w:p w14:paraId="69A43FD5" w14:textId="4A3A8DB0" w:rsidR="005A188D" w:rsidRDefault="0006292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062922">
              <w:rPr>
                <w:rFonts w:ascii="Arial" w:hAnsi="Arial" w:cs="Arial"/>
                <w:sz w:val="22"/>
              </w:rPr>
              <w:t>18078</w:t>
            </w:r>
          </w:p>
        </w:tc>
      </w:tr>
      <w:tr w:rsidR="005A188D" w14:paraId="038898F9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562EB115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14:paraId="584C55E8" w14:textId="32B1207E"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5A188D" w14:paraId="378D0529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2A614D51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14:paraId="71DFF37D" w14:textId="2566FEDE" w:rsidR="005A188D" w:rsidRDefault="0006292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Subgerente de Riesgos (e)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14:paraId="77C90173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80BCE63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14:paraId="37F9734C" w14:textId="286775D3" w:rsidR="005A188D" w:rsidRDefault="0006292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Santiago Hernández</w:t>
            </w:r>
          </w:p>
        </w:tc>
      </w:tr>
    </w:tbl>
    <w:p w14:paraId="7549869F" w14:textId="77777777"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0BE66B1" w14:textId="77777777"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14:paraId="4376618D" w14:textId="77777777"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1"/>
        <w:gridCol w:w="6070"/>
      </w:tblGrid>
      <w:tr w:rsidR="0016582F" w14:paraId="7B20E03C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2F89427A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14:paraId="3FC81D82" w14:textId="0477A318" w:rsidR="0016582F" w:rsidRDefault="009C7856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Akros</w:t>
            </w:r>
          </w:p>
        </w:tc>
      </w:tr>
      <w:tr w:rsidR="0016582F" w14:paraId="1EF9CFAF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7476019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14:paraId="483E7420" w14:textId="65AF476D" w:rsidR="0016582F" w:rsidRDefault="00062922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Monica </w:t>
            </w:r>
            <w:proofErr w:type="spellStart"/>
            <w:r>
              <w:rPr>
                <w:rFonts w:ascii="Arial" w:hAnsi="Arial" w:cs="Arial"/>
                <w:sz w:val="22"/>
              </w:rPr>
              <w:t>Chorlango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6582F" w14:paraId="494623C1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70A1412A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14:paraId="754DEB3B" w14:textId="2BBB0135" w:rsidR="0016582F" w:rsidRDefault="00062922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0992618660</w:t>
            </w:r>
          </w:p>
        </w:tc>
      </w:tr>
      <w:tr w:rsidR="0016582F" w14:paraId="7ABC1B93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22D67D8E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14:paraId="199B6D48" w14:textId="395DECF2" w:rsidR="0016582F" w:rsidRDefault="00266811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266811">
              <w:rPr>
                <w:rFonts w:ascii="Arial" w:hAnsi="Arial" w:cs="Arial"/>
                <w:sz w:val="22"/>
              </w:rPr>
              <w:t>monica.cholango@AkrosOnline.onmicrosoft.com</w:t>
            </w:r>
          </w:p>
        </w:tc>
      </w:tr>
      <w:tr w:rsidR="0016582F" w14:paraId="46BAEA26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D7ACDFE" w14:textId="77777777"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14:paraId="0B3D38DB" w14:textId="1A1F0769" w:rsidR="0016582F" w:rsidRDefault="00266811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Active </w:t>
            </w:r>
            <w:proofErr w:type="spellStart"/>
            <w:r>
              <w:rPr>
                <w:rFonts w:ascii="Arial" w:hAnsi="Arial" w:cs="Arial"/>
                <w:sz w:val="22"/>
              </w:rPr>
              <w:t>Directory</w:t>
            </w:r>
            <w:proofErr w:type="spellEnd"/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0BB57D50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C9520CE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0186843" w14:textId="77777777"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14:paraId="13649B9F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5B2EEF7" w14:textId="1878F7EA" w:rsidR="00496DF3" w:rsidRDefault="00753AC4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ins w:id="2" w:author="SANTIAGO ANDRES HERNANDEZ">
        <w:r>
          <w:rPr>
            <w:rFonts w:ascii="Arial" w:hAnsi="Arial" w:cs="Arial"/>
            <w:sz w:val="22"/>
          </w:rPr>
          <w:t>R</w:t>
        </w:r>
        <w:r w:rsidR="00292C9C" w:rsidRPr="00292C9C">
          <w:rPr>
            <w:rFonts w:ascii="Arial" w:hAnsi="Arial" w:cs="Arial"/>
            <w:sz w:val="22"/>
          </w:rPr>
          <w:t>eversar</w:t>
        </w:r>
      </w:ins>
      <w:r w:rsidR="00292C9C" w:rsidRPr="00292C9C">
        <w:rPr>
          <w:rFonts w:ascii="Arial" w:hAnsi="Arial" w:cs="Arial"/>
          <w:sz w:val="22"/>
        </w:rPr>
        <w:t xml:space="preserve"> los cambios realizados en el directorio activo a nivel de configuraciones de seguridad.</w:t>
      </w:r>
      <w:r w:rsidR="00DA1F0C">
        <w:rPr>
          <w:rFonts w:ascii="Arial" w:hAnsi="Arial" w:cs="Arial"/>
          <w:sz w:val="22"/>
        </w:rPr>
        <w:t>]</w:t>
      </w:r>
      <w:ins w:id="3" w:author="SANTIAGO ANDRES HERNANDEZ">
        <w:r>
          <w:rPr>
            <w:rFonts w:ascii="Arial" w:hAnsi="Arial" w:cs="Arial"/>
            <w:sz w:val="22"/>
          </w:rPr>
          <w:t xml:space="preserve"> para que no se vean afectados más servicios o servidores de la Cooperativa.</w:t>
        </w:r>
      </w:ins>
    </w:p>
    <w:p w14:paraId="0C864928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6B14BB1" w14:textId="77777777"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14:paraId="2AB175B5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4FD6144" w14:textId="02C23E9C" w:rsidR="000E3275" w:rsidRDefault="00EC37DD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 w:rsidRPr="00EC37DD">
        <w:rPr>
          <w:rFonts w:ascii="Arial" w:hAnsi="Arial" w:cs="Arial"/>
          <w:sz w:val="22"/>
        </w:rPr>
        <w:t>Se solicita un control de cambio para reversar los cambios realizados en el directorio activo a nivel de configuraciones de seguridad</w:t>
      </w:r>
      <w:r>
        <w:rPr>
          <w:rFonts w:ascii="Arial" w:hAnsi="Arial" w:cs="Arial"/>
          <w:sz w:val="22"/>
        </w:rPr>
        <w:t xml:space="preserve"> para que no se vean afectados </w:t>
      </w:r>
      <w:r w:rsidR="00663464">
        <w:rPr>
          <w:rFonts w:ascii="Arial" w:hAnsi="Arial" w:cs="Arial"/>
          <w:sz w:val="22"/>
        </w:rPr>
        <w:t xml:space="preserve">más </w:t>
      </w:r>
      <w:r>
        <w:rPr>
          <w:rFonts w:ascii="Arial" w:hAnsi="Arial" w:cs="Arial"/>
          <w:sz w:val="22"/>
        </w:rPr>
        <w:t xml:space="preserve">servicios </w:t>
      </w:r>
      <w:r w:rsidR="00663464">
        <w:rPr>
          <w:rFonts w:ascii="Arial" w:hAnsi="Arial" w:cs="Arial"/>
          <w:sz w:val="22"/>
        </w:rPr>
        <w:t xml:space="preserve">o servidores </w:t>
      </w:r>
      <w:r>
        <w:rPr>
          <w:rFonts w:ascii="Arial" w:hAnsi="Arial" w:cs="Arial"/>
          <w:sz w:val="22"/>
        </w:rPr>
        <w:t>de la Cooperativa</w:t>
      </w:r>
      <w:r w:rsidRPr="00EC37DD">
        <w:rPr>
          <w:rFonts w:ascii="Arial" w:hAnsi="Arial" w:cs="Arial"/>
          <w:sz w:val="22"/>
        </w:rPr>
        <w:t>.</w:t>
      </w:r>
    </w:p>
    <w:p w14:paraId="3789569B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ACC372D" w14:textId="77777777"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14:paraId="776D7C08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E3C3212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2659BD6C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BC4ACC1" w14:textId="4176BA3F" w:rsidR="005034F3" w:rsidRDefault="007B19A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proofErr w:type="gramStart"/>
      <w:r w:rsidR="00005306">
        <w:rPr>
          <w:rFonts w:ascii="Arial" w:hAnsi="Arial" w:cs="Arial"/>
          <w:sz w:val="22"/>
        </w:rPr>
        <w:t>Lunes</w:t>
      </w:r>
      <w:proofErr w:type="gramEnd"/>
      <w:r>
        <w:rPr>
          <w:rFonts w:ascii="Arial" w:hAnsi="Arial" w:cs="Arial"/>
          <w:sz w:val="22"/>
        </w:rPr>
        <w:t>]</w:t>
      </w:r>
      <w:r w:rsidR="003C22D2">
        <w:rPr>
          <w:rFonts w:ascii="Arial" w:hAnsi="Arial" w:cs="Arial"/>
          <w:sz w:val="22"/>
        </w:rPr>
        <w:t>,</w:t>
      </w:r>
      <w:r w:rsidR="00687A5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[</w:t>
      </w:r>
      <w:r w:rsidR="00005306">
        <w:rPr>
          <w:rFonts w:ascii="Arial" w:hAnsi="Arial" w:cs="Arial"/>
          <w:sz w:val="22"/>
        </w:rPr>
        <w:t>30</w:t>
      </w:r>
      <w:r>
        <w:rPr>
          <w:rFonts w:ascii="Arial" w:hAnsi="Arial" w:cs="Arial"/>
          <w:sz w:val="22"/>
        </w:rPr>
        <w:t>]</w:t>
      </w:r>
      <w:r w:rsidR="007D1C66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[</w:t>
      </w:r>
      <w:r w:rsidR="00005306">
        <w:rPr>
          <w:rFonts w:ascii="Arial" w:hAnsi="Arial" w:cs="Arial"/>
          <w:sz w:val="22"/>
        </w:rPr>
        <w:t>09</w:t>
      </w:r>
      <w:r>
        <w:rPr>
          <w:rFonts w:ascii="Arial" w:hAnsi="Arial" w:cs="Arial"/>
          <w:sz w:val="22"/>
        </w:rPr>
        <w:t>]</w:t>
      </w:r>
      <w:r w:rsidR="007D1C66">
        <w:rPr>
          <w:rFonts w:ascii="Arial" w:hAnsi="Arial" w:cs="Arial"/>
          <w:sz w:val="22"/>
        </w:rPr>
        <w:t xml:space="preserve"> 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>
        <w:rPr>
          <w:rFonts w:ascii="Arial" w:hAnsi="Arial" w:cs="Arial"/>
          <w:sz w:val="22"/>
        </w:rPr>
        <w:t xml:space="preserve">[Hora </w:t>
      </w:r>
      <w:r w:rsidR="00E31A06">
        <w:rPr>
          <w:rFonts w:ascii="Arial" w:hAnsi="Arial" w:cs="Arial"/>
          <w:sz w:val="22"/>
        </w:rPr>
        <w:t>07</w:t>
      </w:r>
      <w:r>
        <w:rPr>
          <w:rFonts w:ascii="Arial" w:hAnsi="Arial" w:cs="Arial"/>
          <w:sz w:val="22"/>
        </w:rPr>
        <w:t>:00]</w:t>
      </w:r>
    </w:p>
    <w:p w14:paraId="23243DC2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0"/>
        <w:gridCol w:w="5871"/>
      </w:tblGrid>
      <w:tr w:rsidR="003C22D2" w14:paraId="6CD39A02" w14:textId="77777777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4062068E" w14:textId="77777777"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14:paraId="0BA24F94" w14:textId="16B519F8" w:rsidR="003C22D2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Aplicación </w:t>
            </w:r>
          </w:p>
        </w:tc>
      </w:tr>
      <w:tr w:rsidR="003C22D2" w14:paraId="5730904B" w14:textId="77777777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0CC8363E" w14:textId="77777777"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14:paraId="77D59135" w14:textId="79792619" w:rsidR="003C22D2" w:rsidRDefault="00005306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0049CE">
              <w:rPr>
                <w:rFonts w:ascii="Arial" w:hAnsi="Arial" w:cs="Arial"/>
                <w:sz w:val="22"/>
              </w:rPr>
              <w:t xml:space="preserve"> hora</w:t>
            </w:r>
            <w:r>
              <w:rPr>
                <w:rFonts w:ascii="Arial" w:hAnsi="Arial" w:cs="Arial"/>
                <w:sz w:val="22"/>
              </w:rPr>
              <w:t>s</w:t>
            </w:r>
          </w:p>
        </w:tc>
      </w:tr>
      <w:tr w:rsidR="003C22D2" w14:paraId="0990597F" w14:textId="77777777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7D1C78C4" w14:textId="77777777"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14:paraId="4851EA25" w14:textId="7FBEA551" w:rsidR="003C22D2" w:rsidRDefault="000049C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14:paraId="01C61EA1" w14:textId="77777777"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891B086" w14:textId="77777777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82DDAB2" w14:textId="77777777"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22BE397" w14:textId="77777777"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8C6D453" w14:textId="77777777"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ECC3E08" w14:textId="77777777"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C74967E" w14:textId="77777777"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14:paraId="5FBE3497" w14:textId="77777777"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F8E53B5" w14:textId="77777777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14:paraId="1EF47660" w14:textId="77777777"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lastRenderedPageBreak/>
              <w:t>Sec.</w:t>
            </w:r>
          </w:p>
          <w:p w14:paraId="236DFB79" w14:textId="77777777"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4D550615" w14:textId="77777777"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51D72526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45B9149F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6858EE3A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36B81870" w14:textId="77777777"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14:paraId="69F79E7D" w14:textId="77777777" w:rsidTr="00444F27">
        <w:trPr>
          <w:trHeight w:val="420"/>
        </w:trPr>
        <w:tc>
          <w:tcPr>
            <w:tcW w:w="844" w:type="dxa"/>
            <w:vAlign w:val="center"/>
          </w:tcPr>
          <w:p w14:paraId="222E2A7C" w14:textId="77777777"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14:paraId="6020A7D1" w14:textId="265E70AF" w:rsidR="003C22D2" w:rsidRPr="00444F27" w:rsidRDefault="003C22D2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402" w:type="dxa"/>
            <w:vAlign w:val="center"/>
          </w:tcPr>
          <w:p w14:paraId="3BDCEBCD" w14:textId="390C554D" w:rsidR="00444F27" w:rsidRPr="00444F27" w:rsidRDefault="0074778C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Migrar el servidor AD con SO 2008 a otro servidor con SO 2012 r2</w:t>
            </w:r>
          </w:p>
        </w:tc>
        <w:tc>
          <w:tcPr>
            <w:tcW w:w="1134" w:type="dxa"/>
            <w:vAlign w:val="center"/>
          </w:tcPr>
          <w:p w14:paraId="254EE135" w14:textId="68B5EA2A" w:rsidR="003C22D2" w:rsidRPr="00444F27" w:rsidRDefault="000049C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120</w:t>
            </w:r>
          </w:p>
        </w:tc>
        <w:tc>
          <w:tcPr>
            <w:tcW w:w="2126" w:type="dxa"/>
            <w:vAlign w:val="center"/>
          </w:tcPr>
          <w:p w14:paraId="5E226E8A" w14:textId="3BE6F554" w:rsidR="003C22D2" w:rsidRPr="00444F27" w:rsidRDefault="000049C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Santiago Hernández / proveedor</w:t>
            </w:r>
          </w:p>
        </w:tc>
      </w:tr>
    </w:tbl>
    <w:p w14:paraId="512C0389" w14:textId="77777777"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9074CA" w14:textId="77777777"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0DD30F0" w14:textId="77777777"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14:paraId="20AB52F0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2BC61B82" w14:textId="77777777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14:paraId="67997C4E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0642A23E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4556D933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2FD7479B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70E2C31F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466476D8" w14:textId="77777777"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17301C9B" w14:textId="77777777"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0049CE" w14:paraId="63850A3E" w14:textId="77777777" w:rsidTr="00653298">
        <w:trPr>
          <w:trHeight w:val="420"/>
        </w:trPr>
        <w:tc>
          <w:tcPr>
            <w:tcW w:w="844" w:type="dxa"/>
            <w:vAlign w:val="center"/>
          </w:tcPr>
          <w:p w14:paraId="6A1A22B7" w14:textId="77777777" w:rsidR="000049CE" w:rsidRPr="00862088" w:rsidRDefault="000049CE" w:rsidP="000049C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8" w:type="dxa"/>
            <w:vAlign w:val="center"/>
          </w:tcPr>
          <w:p w14:paraId="07B2B42E" w14:textId="203D5D22" w:rsidR="000049CE" w:rsidRPr="00862088" w:rsidRDefault="000049CE" w:rsidP="000049C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3C278CCF" w14:textId="1CC37109" w:rsidR="000049CE" w:rsidRPr="000049CE" w:rsidRDefault="0074778C" w:rsidP="000049C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</w:rPr>
              <w:t>Migrar el servidor AD con SO 2008 a otro servidor con SO 2012 r2</w:t>
            </w:r>
          </w:p>
        </w:tc>
        <w:tc>
          <w:tcPr>
            <w:tcW w:w="1134" w:type="dxa"/>
            <w:vAlign w:val="center"/>
          </w:tcPr>
          <w:p w14:paraId="5451AC0D" w14:textId="34B080B7" w:rsidR="000049CE" w:rsidRPr="00862088" w:rsidRDefault="0074778C" w:rsidP="000049C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120</w:t>
            </w:r>
          </w:p>
        </w:tc>
        <w:tc>
          <w:tcPr>
            <w:tcW w:w="2126" w:type="dxa"/>
            <w:vAlign w:val="center"/>
          </w:tcPr>
          <w:p w14:paraId="5C425A2B" w14:textId="77777777" w:rsidR="000049CE" w:rsidRPr="00862088" w:rsidRDefault="000049CE" w:rsidP="000049CE">
            <w:pPr>
              <w:tabs>
                <w:tab w:val="left" w:pos="2552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Xavier Albán</w:t>
            </w:r>
          </w:p>
          <w:p w14:paraId="6E226908" w14:textId="190EFD27" w:rsidR="000049CE" w:rsidRDefault="000049CE" w:rsidP="000049C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Santiago Hernández </w:t>
            </w:r>
          </w:p>
          <w:p w14:paraId="788A0F97" w14:textId="25488D4D" w:rsidR="000049CE" w:rsidRPr="00862088" w:rsidRDefault="000049CE" w:rsidP="000049C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</w:tbl>
    <w:p w14:paraId="44AEC4F4" w14:textId="77777777"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FC68AD8" w14:textId="77777777"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14:paraId="7EC9883C" w14:textId="77777777"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p w14:paraId="0EB49661" w14:textId="134C015B" w:rsid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5DCC2AB" w14:textId="51BB1060" w:rsidR="000049CE" w:rsidRDefault="000049CE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solitud de cambios es para </w:t>
      </w:r>
      <w:r w:rsidR="0074778C" w:rsidRPr="0074778C">
        <w:rPr>
          <w:rFonts w:ascii="Arial" w:hAnsi="Arial" w:cs="Arial"/>
          <w:sz w:val="22"/>
        </w:rPr>
        <w:t>Migrar el servidor AD con SO 2008 a otro servidor con SO 2012 r2</w:t>
      </w:r>
    </w:p>
    <w:p w14:paraId="6470365A" w14:textId="77777777" w:rsidR="000049CE" w:rsidRPr="00A0510A" w:rsidRDefault="000049CE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0F9CD99" w14:textId="77777777"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14:paraId="4A512F90" w14:textId="77777777"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14:paraId="50064734" w14:textId="77777777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14:paraId="279A7E02" w14:textId="77777777"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6CE0CC45" w14:textId="77777777"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14:paraId="07096017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0DB810ED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14:paraId="696DFAE9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3B3F99EE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12011EC6" w14:textId="77777777"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14:paraId="0DCE531D" w14:textId="77777777" w:rsidTr="003A1E8A">
        <w:trPr>
          <w:trHeight w:val="420"/>
        </w:trPr>
        <w:tc>
          <w:tcPr>
            <w:tcW w:w="844" w:type="dxa"/>
            <w:vAlign w:val="center"/>
          </w:tcPr>
          <w:p w14:paraId="1BE6755A" w14:textId="77777777"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14:paraId="7330C0E7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14:paraId="30655B80" w14:textId="32203DE8" w:rsidR="00497876" w:rsidRPr="002E34A1" w:rsidRDefault="0074778C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Servidor clon del AD con SO 2008</w:t>
            </w:r>
          </w:p>
        </w:tc>
        <w:tc>
          <w:tcPr>
            <w:tcW w:w="1134" w:type="dxa"/>
            <w:vAlign w:val="center"/>
          </w:tcPr>
          <w:p w14:paraId="3B740176" w14:textId="2AD998C3" w:rsidR="00497876" w:rsidRPr="002E34A1" w:rsidRDefault="0074778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</w:t>
            </w:r>
          </w:p>
        </w:tc>
        <w:tc>
          <w:tcPr>
            <w:tcW w:w="2126" w:type="dxa"/>
            <w:vAlign w:val="center"/>
          </w:tcPr>
          <w:p w14:paraId="6C68DC0A" w14:textId="410BE7CF" w:rsidR="00497876" w:rsidRPr="002E34A1" w:rsidRDefault="0074778C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Omar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Redroban</w:t>
            </w:r>
            <w:proofErr w:type="spellEnd"/>
          </w:p>
        </w:tc>
      </w:tr>
    </w:tbl>
    <w:p w14:paraId="3F572D2B" w14:textId="77777777"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E6C95DA" w14:textId="77777777"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14:paraId="76BD8DC1" w14:textId="77777777"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14:paraId="6A73BFD2" w14:textId="77777777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14:paraId="60F422D7" w14:textId="77777777"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0E98A85" w14:textId="77777777"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14:paraId="10EB0BD2" w14:textId="77777777" w:rsidTr="00F601D9">
        <w:trPr>
          <w:trHeight w:val="420"/>
        </w:trPr>
        <w:tc>
          <w:tcPr>
            <w:tcW w:w="2223" w:type="dxa"/>
            <w:vAlign w:val="center"/>
          </w:tcPr>
          <w:p w14:paraId="7592BB45" w14:textId="35B51BD2" w:rsidR="00F601D9" w:rsidRPr="00444F27" w:rsidRDefault="0074778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18"/>
              </w:rPr>
              <w:t>AD con SO 2008</w:t>
            </w:r>
            <w:bookmarkStart w:id="4" w:name="_GoBack"/>
            <w:bookmarkEnd w:id="4"/>
          </w:p>
        </w:tc>
        <w:tc>
          <w:tcPr>
            <w:tcW w:w="1418" w:type="dxa"/>
            <w:vAlign w:val="center"/>
          </w:tcPr>
          <w:p w14:paraId="19273A0F" w14:textId="49DDFAAC" w:rsidR="00F601D9" w:rsidRPr="00444F27" w:rsidRDefault="0074778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18"/>
              </w:rPr>
              <w:t>20</w:t>
            </w:r>
          </w:p>
        </w:tc>
      </w:tr>
      <w:tr w:rsidR="00F601D9" w14:paraId="21614EE3" w14:textId="77777777" w:rsidTr="00F601D9">
        <w:trPr>
          <w:trHeight w:val="426"/>
        </w:trPr>
        <w:tc>
          <w:tcPr>
            <w:tcW w:w="2223" w:type="dxa"/>
            <w:vAlign w:val="center"/>
          </w:tcPr>
          <w:p w14:paraId="24313DE0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101F71E6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2D1C1523" w14:textId="77777777"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11"/>
      <w:footerReference w:type="default" r:id="rId12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8B887" w14:textId="77777777" w:rsidR="00DA414A" w:rsidRDefault="00DA414A" w:rsidP="00857319">
      <w:r>
        <w:separator/>
      </w:r>
    </w:p>
  </w:endnote>
  <w:endnote w:type="continuationSeparator" w:id="0">
    <w:p w14:paraId="091B9123" w14:textId="77777777" w:rsidR="00DA414A" w:rsidRDefault="00DA414A" w:rsidP="00857319">
      <w:r>
        <w:continuationSeparator/>
      </w:r>
    </w:p>
  </w:endnote>
  <w:endnote w:type="continuationNotice" w:id="1">
    <w:p w14:paraId="4967F5C9" w14:textId="77777777" w:rsidR="00DA414A" w:rsidRDefault="00DA41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D68BD" w14:textId="77777777"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E34A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E34A1">
      <w:rPr>
        <w:b/>
        <w:bCs/>
        <w:noProof/>
      </w:rPr>
      <w:t>5</w:t>
    </w:r>
    <w:r>
      <w:rPr>
        <w:b/>
        <w:bCs/>
      </w:rPr>
      <w:fldChar w:fldCharType="end"/>
    </w:r>
  </w:p>
  <w:p w14:paraId="2607B915" w14:textId="77777777"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C815B" w14:textId="77777777" w:rsidR="00DA414A" w:rsidRDefault="00DA414A" w:rsidP="00857319">
      <w:bookmarkStart w:id="0" w:name="_Hlk510602747"/>
      <w:bookmarkEnd w:id="0"/>
      <w:r>
        <w:separator/>
      </w:r>
    </w:p>
  </w:footnote>
  <w:footnote w:type="continuationSeparator" w:id="0">
    <w:p w14:paraId="3F365E15" w14:textId="77777777" w:rsidR="00DA414A" w:rsidRDefault="00DA414A" w:rsidP="00857319">
      <w:r>
        <w:continuationSeparator/>
      </w:r>
    </w:p>
  </w:footnote>
  <w:footnote w:type="continuationNotice" w:id="1">
    <w:p w14:paraId="352F11AA" w14:textId="77777777" w:rsidR="00DA414A" w:rsidRDefault="00DA41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14:paraId="4CC239FA" w14:textId="77777777" w:rsidTr="00846DFF">
      <w:tc>
        <w:tcPr>
          <w:tcW w:w="4460" w:type="dxa"/>
          <w:shd w:val="clear" w:color="auto" w:fill="auto"/>
        </w:tcPr>
        <w:p w14:paraId="3FBD0625" w14:textId="77777777"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1CE7099B" wp14:editId="66684404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51A19288" w14:textId="77777777"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3E7F441F" w14:textId="77777777"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33653580" w14:textId="77777777"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52371ACA" w14:textId="77777777"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NTIAGO ANDRES HERNANDEZ">
    <w15:presenceInfo w15:providerId="AD" w15:userId="S::shernandez@29deoctubre.fin.ec::163f5a34-b8f1-4696-bca0-13684cd9a7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D"/>
    <w:rsid w:val="0000089D"/>
    <w:rsid w:val="00000905"/>
    <w:rsid w:val="00001CFD"/>
    <w:rsid w:val="000049CE"/>
    <w:rsid w:val="00005306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292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1B8F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66811"/>
    <w:rsid w:val="00274615"/>
    <w:rsid w:val="00275C96"/>
    <w:rsid w:val="00276700"/>
    <w:rsid w:val="00277F0F"/>
    <w:rsid w:val="00282E95"/>
    <w:rsid w:val="00292C9C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0E21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3F7E38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B6CD9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464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A6A24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4778C"/>
    <w:rsid w:val="00753AC4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07"/>
    <w:rsid w:val="008F2AAB"/>
    <w:rsid w:val="008F54D1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5855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C7856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3446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414A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A06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C37DD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5CF48C"/>
  <w15:docId w15:val="{9EB8D866-42CC-4A7B-BFF0-4F47ED7A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D42641EAB2EA4B9BEC394713605299" ma:contentTypeVersion="10" ma:contentTypeDescription="Create a new document." ma:contentTypeScope="" ma:versionID="84f840ca1a948691c57d1d851861374b">
  <xsd:schema xmlns:xsd="http://www.w3.org/2001/XMLSchema" xmlns:xs="http://www.w3.org/2001/XMLSchema" xmlns:p="http://schemas.microsoft.com/office/2006/metadata/properties" xmlns:ns3="5b29add9-867b-411f-8e2e-e096e5a63269" xmlns:ns4="3d4a4160-1a25-4f7c-8301-2a86b58d753e" targetNamespace="http://schemas.microsoft.com/office/2006/metadata/properties" ma:root="true" ma:fieldsID="2a566d7facf4d712c50acadbfd58edca" ns3:_="" ns4:_="">
    <xsd:import namespace="5b29add9-867b-411f-8e2e-e096e5a63269"/>
    <xsd:import namespace="3d4a4160-1a25-4f7c-8301-2a86b58d75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9add9-867b-411f-8e2e-e096e5a632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a4160-1a25-4f7c-8301-2a86b58d7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FDAA22-EA25-4BD8-A3A9-89B9469E6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29add9-867b-411f-8e2e-e096e5a63269"/>
    <ds:schemaRef ds:uri="3d4a4160-1a25-4f7c-8301-2a86b58d7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C7621A-AFD7-4B01-A530-0B38A432B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B49900-202C-42A9-98CA-09CCA71BA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2492C5-8745-402F-BC10-00ED8C8E4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2196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PATRICIO CANDO SALAS</dc:creator>
  <cp:lastModifiedBy>SANTIAGO ANDRES HERNANDEZ</cp:lastModifiedBy>
  <cp:revision>3</cp:revision>
  <cp:lastPrinted>2018-11-21T17:25:00Z</cp:lastPrinted>
  <dcterms:created xsi:type="dcterms:W3CDTF">2019-09-27T03:40:00Z</dcterms:created>
  <dcterms:modified xsi:type="dcterms:W3CDTF">2019-09-27T03:42:00Z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0x010100A9D42641EAB2EA4B9BEC394713605299</vt:lpwstr>
  </property>
</Properties>
</file>